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946925270"/>
        <w:docPartObj>
          <w:docPartGallery w:val="Cover Pages"/>
          <w:docPartUnique/>
        </w:docPartObj>
      </w:sdtPr>
      <w:sdtEndPr>
        <w:rPr>
          <w:sz w:val="32"/>
          <w:szCs w:val="32"/>
        </w:rPr>
      </w:sdtEndPr>
      <w:sdtContent>
        <w:p w14:paraId="42441387" w14:textId="4258CD47" w:rsidR="004C288E" w:rsidRDefault="004C288E">
          <w:pPr>
            <w:pStyle w:val="Sinespaciado"/>
            <w:rPr>
              <w:sz w:val="2"/>
            </w:rPr>
          </w:pPr>
        </w:p>
        <w:p w14:paraId="48ADF1FE" w14:textId="77777777" w:rsidR="004C288E" w:rsidRDefault="004C288E">
          <w:r>
            <w:rPr>
              <w:noProof/>
            </w:rPr>
            <mc:AlternateContent>
              <mc:Choice Requires="wps">
                <w:drawing>
                  <wp:anchor distT="0" distB="0" distL="114300" distR="114300" simplePos="0" relativeHeight="251661312" behindDoc="0" locked="0" layoutInCell="1" allowOverlap="1" wp14:anchorId="54296FD8" wp14:editId="54B491C0">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5D642AA" w14:textId="7DD4654C" w:rsidR="004C288E" w:rsidRDefault="004C288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Practica 1 sistemas interactivos</w:t>
                                    </w:r>
                                  </w:p>
                                </w:sdtContent>
                              </w:sdt>
                              <w:p w14:paraId="57C8322C" w14:textId="7AD570C8" w:rsidR="004C288E" w:rsidRDefault="0000000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C288E">
                                      <w:rPr>
                                        <w:color w:val="4472C4" w:themeColor="accent1"/>
                                        <w:sz w:val="36"/>
                                        <w:szCs w:val="36"/>
                                      </w:rPr>
                                      <w:t>Miguel Paños González</w:t>
                                    </w:r>
                                  </w:sdtContent>
                                </w:sdt>
                                <w:r w:rsidR="004C288E">
                                  <w:t xml:space="preserve"> </w:t>
                                </w:r>
                              </w:p>
                              <w:p w14:paraId="3639A797" w14:textId="77777777" w:rsidR="004C288E" w:rsidRDefault="004C28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4296FD8"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5D642AA" w14:textId="7DD4654C" w:rsidR="004C288E" w:rsidRDefault="004C288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Practica 1 sistemas interactivos</w:t>
                              </w:r>
                            </w:p>
                          </w:sdtContent>
                        </w:sdt>
                        <w:p w14:paraId="57C8322C" w14:textId="7AD570C8" w:rsidR="004C288E" w:rsidRDefault="0000000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C288E">
                                <w:rPr>
                                  <w:color w:val="4472C4" w:themeColor="accent1"/>
                                  <w:sz w:val="36"/>
                                  <w:szCs w:val="36"/>
                                </w:rPr>
                                <w:t>Miguel Paños González</w:t>
                              </w:r>
                            </w:sdtContent>
                          </w:sdt>
                          <w:r w:rsidR="004C288E">
                            <w:t xml:space="preserve"> </w:t>
                          </w:r>
                        </w:p>
                        <w:p w14:paraId="3639A797" w14:textId="77777777" w:rsidR="004C288E" w:rsidRDefault="004C288E"/>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E485C40" wp14:editId="2907D38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2DB3275"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C499D95" wp14:editId="1F2F2CEE">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B69D60" w14:textId="3CE7554A" w:rsidR="004C288E"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4C288E">
                                      <w:rPr>
                                        <w:color w:val="4472C4" w:themeColor="accent1"/>
                                        <w:sz w:val="36"/>
                                        <w:szCs w:val="36"/>
                                      </w:rPr>
                                      <w:t>Escuela Superior de ingeniería informática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FC04E8E" w14:textId="5F0E3BA8" w:rsidR="004C288E" w:rsidRDefault="004C288E">
                                    <w:pPr>
                                      <w:pStyle w:val="Sinespaciado"/>
                                      <w:jc w:val="right"/>
                                      <w:rPr>
                                        <w:color w:val="4472C4" w:themeColor="accent1"/>
                                        <w:sz w:val="36"/>
                                        <w:szCs w:val="36"/>
                                      </w:rPr>
                                    </w:pPr>
                                    <w:r>
                                      <w:rPr>
                                        <w:color w:val="4472C4" w:themeColor="accent1"/>
                                        <w:sz w:val="36"/>
                                        <w:szCs w:val="36"/>
                                      </w:rPr>
                                      <w:t>4º curso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C499D95"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3B69D60" w14:textId="3CE7554A" w:rsidR="004C288E"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4C288E">
                                <w:rPr>
                                  <w:color w:val="4472C4" w:themeColor="accent1"/>
                                  <w:sz w:val="36"/>
                                  <w:szCs w:val="36"/>
                                </w:rPr>
                                <w:t>Escuela Superior de ingeniería informática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FC04E8E" w14:textId="5F0E3BA8" w:rsidR="004C288E" w:rsidRDefault="004C288E">
                              <w:pPr>
                                <w:pStyle w:val="Sinespaciado"/>
                                <w:jc w:val="right"/>
                                <w:rPr>
                                  <w:color w:val="4472C4" w:themeColor="accent1"/>
                                  <w:sz w:val="36"/>
                                  <w:szCs w:val="36"/>
                                </w:rPr>
                              </w:pPr>
                              <w:r>
                                <w:rPr>
                                  <w:color w:val="4472C4" w:themeColor="accent1"/>
                                  <w:sz w:val="36"/>
                                  <w:szCs w:val="36"/>
                                </w:rPr>
                                <w:t>4º curso</w:t>
                              </w:r>
                            </w:p>
                          </w:sdtContent>
                        </w:sdt>
                      </w:txbxContent>
                    </v:textbox>
                    <w10:wrap anchorx="page" anchory="margin"/>
                  </v:shape>
                </w:pict>
              </mc:Fallback>
            </mc:AlternateContent>
          </w:r>
        </w:p>
        <w:p w14:paraId="71DD6E33" w14:textId="77777777" w:rsidR="00DB1C69" w:rsidRDefault="00DB1C69" w:rsidP="00DB1C69">
          <w:pPr>
            <w:rPr>
              <w:sz w:val="32"/>
              <w:szCs w:val="32"/>
            </w:rPr>
          </w:pPr>
        </w:p>
        <w:p w14:paraId="72968655" w14:textId="77777777" w:rsidR="00DB1C69" w:rsidRDefault="00DB1C69" w:rsidP="00DB1C69">
          <w:pPr>
            <w:rPr>
              <w:sz w:val="32"/>
              <w:szCs w:val="32"/>
            </w:rPr>
          </w:pPr>
        </w:p>
        <w:p w14:paraId="591BF05F" w14:textId="77777777" w:rsidR="00DB1C69" w:rsidRDefault="00DB1C69" w:rsidP="00DB1C69">
          <w:pPr>
            <w:rPr>
              <w:sz w:val="32"/>
              <w:szCs w:val="32"/>
            </w:rPr>
          </w:pPr>
        </w:p>
        <w:p w14:paraId="22124853" w14:textId="77777777" w:rsidR="00DB1C69" w:rsidRDefault="00DB1C69" w:rsidP="00DB1C69">
          <w:pPr>
            <w:rPr>
              <w:sz w:val="32"/>
              <w:szCs w:val="32"/>
            </w:rPr>
          </w:pPr>
        </w:p>
        <w:p w14:paraId="27EC7ACA" w14:textId="77777777" w:rsidR="00DB1C69" w:rsidRDefault="00DB1C69" w:rsidP="00DB1C69">
          <w:pPr>
            <w:rPr>
              <w:sz w:val="32"/>
              <w:szCs w:val="32"/>
            </w:rPr>
          </w:pPr>
        </w:p>
        <w:p w14:paraId="51AAB0D3" w14:textId="77777777" w:rsidR="00DB1C69" w:rsidRDefault="00DB1C69" w:rsidP="00DB1C69">
          <w:pPr>
            <w:rPr>
              <w:sz w:val="32"/>
              <w:szCs w:val="32"/>
            </w:rPr>
          </w:pPr>
        </w:p>
        <w:p w14:paraId="059E6BE0" w14:textId="77777777" w:rsidR="00DB1C69" w:rsidRDefault="00DB1C69" w:rsidP="00DB1C69">
          <w:pPr>
            <w:rPr>
              <w:sz w:val="32"/>
              <w:szCs w:val="32"/>
            </w:rPr>
          </w:pPr>
        </w:p>
        <w:p w14:paraId="0A55EC50" w14:textId="77777777" w:rsidR="00DB1C69" w:rsidRDefault="00DB1C69" w:rsidP="00DB1C69">
          <w:pPr>
            <w:rPr>
              <w:sz w:val="32"/>
              <w:szCs w:val="32"/>
            </w:rPr>
          </w:pPr>
        </w:p>
        <w:p w14:paraId="3F980889" w14:textId="77777777" w:rsidR="00DB1C69" w:rsidRDefault="00DB1C69" w:rsidP="00DB1C69">
          <w:pPr>
            <w:rPr>
              <w:sz w:val="32"/>
              <w:szCs w:val="32"/>
            </w:rPr>
          </w:pPr>
        </w:p>
        <w:p w14:paraId="0ED6D883" w14:textId="77777777" w:rsidR="00DB1C69" w:rsidRDefault="00DB1C69" w:rsidP="00DB1C69">
          <w:pPr>
            <w:rPr>
              <w:sz w:val="32"/>
              <w:szCs w:val="32"/>
            </w:rPr>
          </w:pPr>
        </w:p>
        <w:p w14:paraId="2E51B9D3" w14:textId="77777777" w:rsidR="00DB1C69" w:rsidRDefault="00DB1C69" w:rsidP="00DB1C69">
          <w:pPr>
            <w:rPr>
              <w:sz w:val="32"/>
              <w:szCs w:val="32"/>
            </w:rPr>
          </w:pPr>
        </w:p>
        <w:p w14:paraId="4BBA5045" w14:textId="77777777" w:rsidR="00DB1C69" w:rsidRDefault="00DB1C69" w:rsidP="00DB1C69">
          <w:pPr>
            <w:rPr>
              <w:sz w:val="32"/>
              <w:szCs w:val="32"/>
            </w:rPr>
          </w:pPr>
        </w:p>
        <w:p w14:paraId="149C46E6" w14:textId="77777777" w:rsidR="00DB1C69" w:rsidRDefault="00DB1C69" w:rsidP="00DB1C69">
          <w:pPr>
            <w:rPr>
              <w:sz w:val="32"/>
              <w:szCs w:val="32"/>
            </w:rPr>
          </w:pPr>
        </w:p>
        <w:p w14:paraId="444CB592" w14:textId="77777777" w:rsidR="00DB1C69" w:rsidRDefault="00DB1C69" w:rsidP="00DB1C69">
          <w:pPr>
            <w:rPr>
              <w:sz w:val="32"/>
              <w:szCs w:val="32"/>
            </w:rPr>
          </w:pPr>
        </w:p>
        <w:p w14:paraId="694C2F0A" w14:textId="77777777" w:rsidR="00DB1C69" w:rsidRDefault="00DB1C69" w:rsidP="00DB1C69">
          <w:pPr>
            <w:rPr>
              <w:sz w:val="32"/>
              <w:szCs w:val="32"/>
            </w:rPr>
          </w:pPr>
        </w:p>
        <w:p w14:paraId="11959B84" w14:textId="77777777" w:rsidR="00DB1C69" w:rsidRDefault="00DB1C69" w:rsidP="00DB1C69">
          <w:pPr>
            <w:rPr>
              <w:sz w:val="32"/>
              <w:szCs w:val="32"/>
            </w:rPr>
          </w:pPr>
        </w:p>
        <w:p w14:paraId="2D5423AE" w14:textId="77777777" w:rsidR="00DB1C69" w:rsidRDefault="00DB1C69" w:rsidP="00DB1C69">
          <w:pPr>
            <w:rPr>
              <w:sz w:val="32"/>
              <w:szCs w:val="32"/>
            </w:rPr>
          </w:pPr>
        </w:p>
        <w:p w14:paraId="0F339053" w14:textId="77777777" w:rsidR="00DB1C69" w:rsidRDefault="00DB1C69" w:rsidP="00DB1C69">
          <w:pPr>
            <w:rPr>
              <w:sz w:val="32"/>
              <w:szCs w:val="32"/>
            </w:rPr>
          </w:pPr>
        </w:p>
        <w:p w14:paraId="1E78A258" w14:textId="77777777" w:rsidR="00DB1C69" w:rsidRDefault="00DB1C69" w:rsidP="00DB1C69">
          <w:pPr>
            <w:rPr>
              <w:sz w:val="32"/>
              <w:szCs w:val="32"/>
            </w:rPr>
          </w:pPr>
        </w:p>
        <w:p w14:paraId="2912075A" w14:textId="77777777" w:rsidR="00DB1C69" w:rsidRDefault="00DB1C69" w:rsidP="00DB1C69">
          <w:pPr>
            <w:rPr>
              <w:sz w:val="32"/>
              <w:szCs w:val="32"/>
            </w:rPr>
          </w:pPr>
        </w:p>
        <w:p w14:paraId="1EE6AEB3" w14:textId="77777777" w:rsidR="00DB1C69" w:rsidRDefault="00DB1C69" w:rsidP="00DB1C69">
          <w:pPr>
            <w:rPr>
              <w:sz w:val="32"/>
              <w:szCs w:val="32"/>
            </w:rPr>
          </w:pPr>
        </w:p>
        <w:p w14:paraId="2642B614" w14:textId="33B0C0F1" w:rsidR="00DB1C69" w:rsidRPr="00DB1C69" w:rsidRDefault="00000000" w:rsidP="00DB1C69">
          <w:pPr>
            <w:rPr>
              <w:sz w:val="32"/>
              <w:szCs w:val="32"/>
            </w:rPr>
          </w:pPr>
        </w:p>
      </w:sdtContent>
    </w:sdt>
    <w:p w14:paraId="5D4949AE" w14:textId="77777777" w:rsidR="00DB1C69" w:rsidRDefault="00DB1C69" w:rsidP="004C288E">
      <w:pPr>
        <w:pStyle w:val="Ttulo1"/>
      </w:pPr>
    </w:p>
    <w:sdt>
      <w:sdtPr>
        <w:rPr>
          <w:rFonts w:asciiTheme="minorHAnsi" w:eastAsiaTheme="minorHAnsi" w:hAnsiTheme="minorHAnsi" w:cstheme="minorBidi"/>
          <w:color w:val="auto"/>
          <w:sz w:val="22"/>
          <w:szCs w:val="22"/>
          <w:lang w:eastAsia="en-US"/>
        </w:rPr>
        <w:id w:val="-85844154"/>
        <w:docPartObj>
          <w:docPartGallery w:val="Table of Contents"/>
          <w:docPartUnique/>
        </w:docPartObj>
      </w:sdtPr>
      <w:sdtEndPr>
        <w:rPr>
          <w:b/>
          <w:bCs/>
        </w:rPr>
      </w:sdtEndPr>
      <w:sdtContent>
        <w:p w14:paraId="7D5904A9" w14:textId="787DAC0C" w:rsidR="00DB1C69" w:rsidRDefault="00DB1C69">
          <w:pPr>
            <w:pStyle w:val="TtuloTDC"/>
          </w:pPr>
          <w:r>
            <w:t>ÍNDICE</w:t>
          </w:r>
        </w:p>
        <w:p w14:paraId="18462C92" w14:textId="31A6C35C" w:rsidR="00DB1C69" w:rsidRDefault="00DB1C69">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16903803" w:history="1">
            <w:r w:rsidRPr="00FC0D47">
              <w:rPr>
                <w:rStyle w:val="Hipervnculo"/>
                <w:noProof/>
              </w:rPr>
              <w:t>Creación de un libro o guía de estilos</w:t>
            </w:r>
            <w:r>
              <w:rPr>
                <w:noProof/>
                <w:webHidden/>
              </w:rPr>
              <w:tab/>
            </w:r>
            <w:r>
              <w:rPr>
                <w:noProof/>
                <w:webHidden/>
              </w:rPr>
              <w:fldChar w:fldCharType="begin"/>
            </w:r>
            <w:r>
              <w:rPr>
                <w:noProof/>
                <w:webHidden/>
              </w:rPr>
              <w:instrText xml:space="preserve"> PAGEREF _Toc116903803 \h </w:instrText>
            </w:r>
            <w:r>
              <w:rPr>
                <w:noProof/>
                <w:webHidden/>
              </w:rPr>
            </w:r>
            <w:r>
              <w:rPr>
                <w:noProof/>
                <w:webHidden/>
              </w:rPr>
              <w:fldChar w:fldCharType="separate"/>
            </w:r>
            <w:r>
              <w:rPr>
                <w:noProof/>
                <w:webHidden/>
              </w:rPr>
              <w:t>1</w:t>
            </w:r>
            <w:r>
              <w:rPr>
                <w:noProof/>
                <w:webHidden/>
              </w:rPr>
              <w:fldChar w:fldCharType="end"/>
            </w:r>
          </w:hyperlink>
        </w:p>
        <w:p w14:paraId="5728AD96" w14:textId="46316EEE" w:rsidR="00DB1C69" w:rsidRDefault="00000000">
          <w:pPr>
            <w:pStyle w:val="TDC1"/>
            <w:tabs>
              <w:tab w:val="right" w:leader="dot" w:pos="8494"/>
            </w:tabs>
            <w:rPr>
              <w:rFonts w:eastAsiaTheme="minorEastAsia"/>
              <w:noProof/>
              <w:lang w:eastAsia="es-ES"/>
            </w:rPr>
          </w:pPr>
          <w:hyperlink w:anchor="_Toc116903804" w:history="1">
            <w:r w:rsidR="00DB1C69" w:rsidRPr="00FC0D47">
              <w:rPr>
                <w:rStyle w:val="Hipervnculo"/>
                <w:noProof/>
              </w:rPr>
              <w:t>Creación de distintos “wireframe” con distintos patrones de diseño.</w:t>
            </w:r>
            <w:r w:rsidR="00DB1C69">
              <w:rPr>
                <w:noProof/>
                <w:webHidden/>
              </w:rPr>
              <w:tab/>
            </w:r>
            <w:r w:rsidR="00DB1C69">
              <w:rPr>
                <w:noProof/>
                <w:webHidden/>
              </w:rPr>
              <w:fldChar w:fldCharType="begin"/>
            </w:r>
            <w:r w:rsidR="00DB1C69">
              <w:rPr>
                <w:noProof/>
                <w:webHidden/>
              </w:rPr>
              <w:instrText xml:space="preserve"> PAGEREF _Toc116903804 \h </w:instrText>
            </w:r>
            <w:r w:rsidR="00DB1C69">
              <w:rPr>
                <w:noProof/>
                <w:webHidden/>
              </w:rPr>
            </w:r>
            <w:r w:rsidR="00DB1C69">
              <w:rPr>
                <w:noProof/>
                <w:webHidden/>
              </w:rPr>
              <w:fldChar w:fldCharType="separate"/>
            </w:r>
            <w:r w:rsidR="00DB1C69">
              <w:rPr>
                <w:noProof/>
                <w:webHidden/>
              </w:rPr>
              <w:t>2</w:t>
            </w:r>
            <w:r w:rsidR="00DB1C69">
              <w:rPr>
                <w:noProof/>
                <w:webHidden/>
              </w:rPr>
              <w:fldChar w:fldCharType="end"/>
            </w:r>
          </w:hyperlink>
        </w:p>
        <w:p w14:paraId="4E983772" w14:textId="1921C9D1" w:rsidR="00DB1C69" w:rsidRDefault="00000000">
          <w:pPr>
            <w:pStyle w:val="TDC1"/>
            <w:tabs>
              <w:tab w:val="right" w:leader="dot" w:pos="8494"/>
            </w:tabs>
            <w:rPr>
              <w:rFonts w:eastAsiaTheme="minorEastAsia"/>
              <w:noProof/>
              <w:lang w:eastAsia="es-ES"/>
            </w:rPr>
          </w:pPr>
          <w:hyperlink w:anchor="_Toc116903805" w:history="1">
            <w:r w:rsidR="00DB1C69" w:rsidRPr="00FC0D47">
              <w:rPr>
                <w:rStyle w:val="Hipervnculo"/>
                <w:noProof/>
              </w:rPr>
              <w:t>Enlace al repositorio de github</w:t>
            </w:r>
            <w:r w:rsidR="00DB1C69">
              <w:rPr>
                <w:noProof/>
                <w:webHidden/>
              </w:rPr>
              <w:tab/>
            </w:r>
            <w:r w:rsidR="00DB1C69">
              <w:rPr>
                <w:noProof/>
                <w:webHidden/>
              </w:rPr>
              <w:fldChar w:fldCharType="begin"/>
            </w:r>
            <w:r w:rsidR="00DB1C69">
              <w:rPr>
                <w:noProof/>
                <w:webHidden/>
              </w:rPr>
              <w:instrText xml:space="preserve"> PAGEREF _Toc116903805 \h </w:instrText>
            </w:r>
            <w:r w:rsidR="00DB1C69">
              <w:rPr>
                <w:noProof/>
                <w:webHidden/>
              </w:rPr>
            </w:r>
            <w:r w:rsidR="00DB1C69">
              <w:rPr>
                <w:noProof/>
                <w:webHidden/>
              </w:rPr>
              <w:fldChar w:fldCharType="separate"/>
            </w:r>
            <w:r w:rsidR="00DB1C69">
              <w:rPr>
                <w:noProof/>
                <w:webHidden/>
              </w:rPr>
              <w:t>4</w:t>
            </w:r>
            <w:r w:rsidR="00DB1C69">
              <w:rPr>
                <w:noProof/>
                <w:webHidden/>
              </w:rPr>
              <w:fldChar w:fldCharType="end"/>
            </w:r>
          </w:hyperlink>
        </w:p>
        <w:p w14:paraId="4093F618" w14:textId="0C268972" w:rsidR="00DB1C69" w:rsidRDefault="00000000">
          <w:pPr>
            <w:pStyle w:val="TDC1"/>
            <w:tabs>
              <w:tab w:val="right" w:leader="dot" w:pos="8494"/>
            </w:tabs>
            <w:rPr>
              <w:rFonts w:eastAsiaTheme="minorEastAsia"/>
              <w:noProof/>
              <w:lang w:eastAsia="es-ES"/>
            </w:rPr>
          </w:pPr>
          <w:hyperlink w:anchor="_Toc116903806" w:history="1">
            <w:r w:rsidR="00DB1C69" w:rsidRPr="00FC0D47">
              <w:rPr>
                <w:rStyle w:val="Hipervnculo"/>
                <w:noProof/>
              </w:rPr>
              <w:t>Bibliografía</w:t>
            </w:r>
            <w:r w:rsidR="00DB1C69">
              <w:rPr>
                <w:noProof/>
                <w:webHidden/>
              </w:rPr>
              <w:tab/>
            </w:r>
            <w:r w:rsidR="00DB1C69">
              <w:rPr>
                <w:noProof/>
                <w:webHidden/>
              </w:rPr>
              <w:fldChar w:fldCharType="begin"/>
            </w:r>
            <w:r w:rsidR="00DB1C69">
              <w:rPr>
                <w:noProof/>
                <w:webHidden/>
              </w:rPr>
              <w:instrText xml:space="preserve"> PAGEREF _Toc116903806 \h </w:instrText>
            </w:r>
            <w:r w:rsidR="00DB1C69">
              <w:rPr>
                <w:noProof/>
                <w:webHidden/>
              </w:rPr>
            </w:r>
            <w:r w:rsidR="00DB1C69">
              <w:rPr>
                <w:noProof/>
                <w:webHidden/>
              </w:rPr>
              <w:fldChar w:fldCharType="separate"/>
            </w:r>
            <w:r w:rsidR="00DB1C69">
              <w:rPr>
                <w:noProof/>
                <w:webHidden/>
              </w:rPr>
              <w:t>4</w:t>
            </w:r>
            <w:r w:rsidR="00DB1C69">
              <w:rPr>
                <w:noProof/>
                <w:webHidden/>
              </w:rPr>
              <w:fldChar w:fldCharType="end"/>
            </w:r>
          </w:hyperlink>
        </w:p>
        <w:p w14:paraId="5B14CA71" w14:textId="3D7388B8" w:rsidR="00DB1C69" w:rsidRDefault="00DB1C69">
          <w:r>
            <w:rPr>
              <w:b/>
              <w:bCs/>
            </w:rPr>
            <w:fldChar w:fldCharType="end"/>
          </w:r>
        </w:p>
      </w:sdtContent>
    </w:sdt>
    <w:p w14:paraId="11657C2A" w14:textId="77777777" w:rsidR="00DB1C69" w:rsidRDefault="00DB1C69" w:rsidP="004C288E">
      <w:pPr>
        <w:pStyle w:val="Ttulo1"/>
      </w:pPr>
    </w:p>
    <w:p w14:paraId="4870847D" w14:textId="5F9C7C9D" w:rsidR="00065694" w:rsidRDefault="004C288E" w:rsidP="004C288E">
      <w:pPr>
        <w:pStyle w:val="Ttulo1"/>
      </w:pPr>
      <w:bookmarkStart w:id="0" w:name="_Toc116903803"/>
      <w:r>
        <w:t>Creación de un libro o guía de estilos</w:t>
      </w:r>
      <w:bookmarkEnd w:id="0"/>
    </w:p>
    <w:p w14:paraId="6CB7C0E3" w14:textId="606FA678" w:rsidR="004C288E" w:rsidRDefault="004C288E" w:rsidP="004C288E"/>
    <w:p w14:paraId="365239EA" w14:textId="7B4BF4C4" w:rsidR="004C288E" w:rsidRDefault="004C288E" w:rsidP="00EA7339">
      <w:pPr>
        <w:jc w:val="both"/>
        <w:rPr>
          <w:ins w:id="1" w:author="MIGUEL PAÑOS GONZÁLEZ" w:date="2022-10-10T12:32:00Z"/>
        </w:rPr>
      </w:pPr>
      <w:r>
        <w:t>Dado que estamos modelando una web que muestre contenido informativo, tendremos que centrarnos en patrones de diseño que se centren más en mostrar la información</w:t>
      </w:r>
      <w:ins w:id="2" w:author="MIGUEL PAÑOS GONZÁLEZ" w:date="2022-10-10T12:48:00Z">
        <w:r w:rsidR="005F4F51">
          <w:t xml:space="preserve"> de manera adecuada</w:t>
        </w:r>
      </w:ins>
      <w:r>
        <w:t>.</w:t>
      </w:r>
    </w:p>
    <w:p w14:paraId="3EA7A9DC" w14:textId="77777777" w:rsidR="00380AD6" w:rsidRDefault="00380AD6">
      <w:pPr>
        <w:jc w:val="both"/>
        <w:pPrChange w:id="3" w:author="MIGUEL PAÑOS GONZÁLEZ" w:date="2022-10-10T12:30:00Z">
          <w:pPr/>
        </w:pPrChange>
      </w:pPr>
    </w:p>
    <w:p w14:paraId="76D55BCC" w14:textId="2FDE0121" w:rsidR="004C288E" w:rsidRDefault="004C288E" w:rsidP="00EA7339">
      <w:pPr>
        <w:jc w:val="both"/>
        <w:rPr>
          <w:ins w:id="4" w:author="MIGUEL PAÑOS GONZÁLEZ" w:date="2022-10-10T12:32:00Z"/>
        </w:rPr>
      </w:pPr>
      <w:r>
        <w:t>También debemos tener en cuenta el público objetivo al que va dirigido el contenido. En este caso, el público es muy general ya que el contenido es informativo con lo que tendremos que hacer una web la cual pueda ser usada por cualquier tipo de usuario.</w:t>
      </w:r>
    </w:p>
    <w:p w14:paraId="72DE11D2" w14:textId="77777777" w:rsidR="00380AD6" w:rsidRDefault="00380AD6" w:rsidP="00EA7339">
      <w:pPr>
        <w:jc w:val="both"/>
        <w:rPr>
          <w:ins w:id="5" w:author="MIGUEL PAÑOS GONZÁLEZ" w:date="2022-10-10T12:32:00Z"/>
        </w:rPr>
      </w:pPr>
    </w:p>
    <w:p w14:paraId="6DDE4DC7" w14:textId="3659EAEA" w:rsidR="000D2611" w:rsidRDefault="00380AD6" w:rsidP="00EA7339">
      <w:pPr>
        <w:jc w:val="both"/>
        <w:rPr>
          <w:ins w:id="6" w:author="MIGUEL PAÑOS GONZÁLEZ" w:date="2022-10-10T12:32:00Z"/>
        </w:rPr>
      </w:pPr>
      <w:ins w:id="7" w:author="MIGUEL PAÑOS GONZÁLEZ" w:date="2022-10-10T12:32:00Z">
        <w:r>
          <w:t xml:space="preserve">Respecto al tono y terminología de nuestra web, tendremos </w:t>
        </w:r>
      </w:ins>
      <w:r w:rsidR="000D2611">
        <w:t>que dirigirnos al lector de una manera formal e informativa ya que podríamos estar ante público de cualquier edad. Por esto mismo, deberemos evitar lenguaje muy técnico ya que puede ocasionar que la persona que esté leyendo la web se pierda y decida abandonarla.</w:t>
      </w:r>
    </w:p>
    <w:p w14:paraId="5EB63B9E" w14:textId="77777777" w:rsidR="00380AD6" w:rsidRDefault="00380AD6">
      <w:pPr>
        <w:jc w:val="both"/>
        <w:pPrChange w:id="8" w:author="MIGUEL PAÑOS GONZÁLEZ" w:date="2022-10-10T12:30:00Z">
          <w:pPr/>
        </w:pPrChange>
      </w:pPr>
    </w:p>
    <w:p w14:paraId="6A446FF2" w14:textId="106D1F67" w:rsidR="004C288E" w:rsidDel="00380AD6" w:rsidRDefault="004C288E">
      <w:pPr>
        <w:jc w:val="both"/>
        <w:rPr>
          <w:moveFrom w:id="9" w:author="MIGUEL PAÑOS GONZÁLEZ" w:date="2022-10-10T12:32:00Z"/>
        </w:rPr>
        <w:pPrChange w:id="10" w:author="MIGUEL PAÑOS GONZÁLEZ" w:date="2022-10-10T12:30:00Z">
          <w:pPr/>
        </w:pPrChange>
      </w:pPr>
      <w:moveFromRangeStart w:id="11" w:author="MIGUEL PAÑOS GONZÁLEZ" w:date="2022-10-10T12:32:00Z" w:name="move116297556"/>
      <w:moveFrom w:id="12" w:author="MIGUEL PAÑOS GONZÁLEZ" w:date="2022-10-10T12:32:00Z">
        <w:r w:rsidDel="00380AD6">
          <w:t>En cuanto a la forma de la web, nos deberemos centrar en hacer la web de un modo más visual para que los usuarios no se aburran y abandonen la página.</w:t>
        </w:r>
      </w:moveFrom>
    </w:p>
    <w:moveFromRangeEnd w:id="11"/>
    <w:p w14:paraId="5C934545" w14:textId="77777777" w:rsidR="00390452" w:rsidRDefault="004C288E" w:rsidP="00EA7339">
      <w:pPr>
        <w:jc w:val="both"/>
      </w:pPr>
      <w:r>
        <w:t xml:space="preserve">Para la estructura de la web, </w:t>
      </w:r>
      <w:r w:rsidR="00A153B7">
        <w:t>debemos considerar tener la información de un modo homogéneo ya que tenemos información sobre varios volcanes con cualidades diferentes, pero con la misma estructura.</w:t>
      </w:r>
      <w:ins w:id="13" w:author="MIGUEL PAÑOS GONZÁLEZ" w:date="2022-10-10T12:49:00Z">
        <w:r w:rsidR="005F4F51">
          <w:t xml:space="preserve"> También tenemos información general sobre los volcanes con lo que deberemos tener una sección al principio donde </w:t>
        </w:r>
      </w:ins>
      <w:ins w:id="14" w:author="MIGUEL PAÑOS GONZÁLEZ" w:date="2022-10-10T12:50:00Z">
        <w:r w:rsidR="005F4F51">
          <w:t xml:space="preserve">expliquemos la información general y posteriormente tener </w:t>
        </w:r>
      </w:ins>
      <w:ins w:id="15" w:author="MIGUEL PAÑOS GONZÁLEZ" w:date="2022-10-10T12:51:00Z">
        <w:r w:rsidR="005F4F51">
          <w:t>varias secciones (</w:t>
        </w:r>
      </w:ins>
      <w:r w:rsidR="000D2611">
        <w:t>artículos</w:t>
      </w:r>
      <w:ins w:id="16" w:author="MIGUEL PAÑOS GONZÁLEZ" w:date="2022-10-10T12:51:00Z">
        <w:r w:rsidR="005F4F51">
          <w:t xml:space="preserve">) con la misma forma para detallar cada </w:t>
        </w:r>
      </w:ins>
      <w:r w:rsidR="00390452">
        <w:t>artículo que queramos relatar.</w:t>
      </w:r>
    </w:p>
    <w:p w14:paraId="019FCD74" w14:textId="5ADC70D6" w:rsidR="00A153B7" w:rsidRDefault="005F4F51" w:rsidP="00EA7339">
      <w:pPr>
        <w:jc w:val="both"/>
      </w:pPr>
      <w:ins w:id="17" w:author="MIGUEL PAÑOS GONZÁLEZ" w:date="2022-10-10T12:51:00Z">
        <w:r>
          <w:t xml:space="preserve"> </w:t>
        </w:r>
      </w:ins>
      <w:del w:id="18" w:author="MIGUEL PAÑOS GONZÁLEZ" w:date="2022-10-10T12:50:00Z">
        <w:r w:rsidR="00A153B7" w:rsidDel="005F4F51">
          <w:delText xml:space="preserve"> Así pues, lo más correcto es que </w:delText>
        </w:r>
      </w:del>
      <w:del w:id="19" w:author="MIGUEL PAÑOS GONZÁLEZ" w:date="2022-10-10T12:51:00Z">
        <w:r w:rsidR="00A153B7" w:rsidDel="008C0FA4">
          <w:delText>cada sección que tengamos en la página sea un tipo de volcán</w:delText>
        </w:r>
      </w:del>
      <w:del w:id="20" w:author="MIGUEL PAÑOS GONZÁLEZ" w:date="2022-10-10T12:33:00Z">
        <w:r w:rsidR="00A153B7" w:rsidDel="00380AD6">
          <w:delText xml:space="preserve"> junto a una foto y una descripción</w:delText>
        </w:r>
      </w:del>
      <w:del w:id="21" w:author="MIGUEL PAÑOS GONZÁLEZ" w:date="2022-10-10T12:51:00Z">
        <w:r w:rsidR="00A153B7" w:rsidDel="008C0FA4">
          <w:delText xml:space="preserve">. </w:delText>
        </w:r>
      </w:del>
      <w:r w:rsidR="00A153B7">
        <w:t xml:space="preserve">Esto hará que los usuarios puedan centrarse en el </w:t>
      </w:r>
      <w:r w:rsidR="00390452">
        <w:t>artículo</w:t>
      </w:r>
      <w:r w:rsidR="00A153B7">
        <w:t xml:space="preserve"> que prefieran. De otro modo, si optamos por una estructura más heterogénea donde definimos cada volcán de manera diferente, puede confundir al usuario fácilmente.</w:t>
      </w:r>
      <w:r w:rsidR="000D2611">
        <w:t xml:space="preserve"> Por último, respecto a la estructura del menú, deberemos ofrecer al usuario la posibilidad de buscar la información que desea de una manera ordenada sin que tenga la necesidad de buscarla manualmente. Esto lo podemos conseguir implementando en la barra de navegación una serie de botones desplegables que permitan al usuario navegar directamente al artículo que desee.</w:t>
      </w:r>
    </w:p>
    <w:p w14:paraId="55E1BAFA" w14:textId="4FCEDE9D" w:rsidR="00DB1C69" w:rsidRDefault="00DB1C69" w:rsidP="00EA7339">
      <w:pPr>
        <w:jc w:val="both"/>
      </w:pPr>
    </w:p>
    <w:p w14:paraId="62D7F278" w14:textId="30F4058D" w:rsidR="00DB1C69" w:rsidRDefault="00DB1C69" w:rsidP="00DB1C69">
      <w:pPr>
        <w:jc w:val="both"/>
        <w:rPr>
          <w:ins w:id="22" w:author="MIGUEL PAÑOS GONZÁLEZ" w:date="2022-10-10T12:35:00Z"/>
        </w:rPr>
      </w:pPr>
      <w:r>
        <w:lastRenderedPageBreak/>
        <w:t>Respecto a los requisitos de la web, deberemos tener una estructura adecuada para que el usuario sepa donde está en cada momento. También es necesario que la web sea accesible para que pueda ser usada por el máximo número de personas. Esto lo lograremos enfocando de manera general el lenguaje usado. Por último, también necesitamos que nuestra web sea adaptable a varios tipos de dispositivo. En este caso, la adaptaremos para usuarios de PC y usuarios de smartphone. Para lograr esto, debemos tener en cuenta que la resolución mínima que tienen los usuarios en sus dispositivos es 1080px. A partir de aquí, podemos ir desarrollando nuestra web en función de la escala mencionada.</w:t>
      </w:r>
    </w:p>
    <w:p w14:paraId="15078540" w14:textId="1C85BBA8" w:rsidR="00380AD6" w:rsidRDefault="00380AD6" w:rsidP="00EA7339">
      <w:pPr>
        <w:jc w:val="both"/>
      </w:pPr>
    </w:p>
    <w:p w14:paraId="517CCFCE" w14:textId="77777777" w:rsidR="00DB1C69" w:rsidRDefault="00DB1C69" w:rsidP="00EA7339">
      <w:pPr>
        <w:jc w:val="both"/>
        <w:rPr>
          <w:ins w:id="23" w:author="MIGUEL PAÑOS GONZÁLEZ" w:date="2022-10-10T12:32:00Z"/>
        </w:rPr>
      </w:pPr>
    </w:p>
    <w:p w14:paraId="4E43DFD5" w14:textId="71DA1E66" w:rsidR="00380AD6" w:rsidRDefault="00380AD6" w:rsidP="00380AD6">
      <w:pPr>
        <w:jc w:val="both"/>
        <w:rPr>
          <w:ins w:id="24" w:author="MIGUEL PAÑOS GONZÁLEZ" w:date="2022-10-10T12:35:00Z"/>
        </w:rPr>
      </w:pPr>
      <w:moveToRangeStart w:id="25" w:author="MIGUEL PAÑOS GONZÁLEZ" w:date="2022-10-10T12:32:00Z" w:name="move116297556"/>
      <w:moveTo w:id="26" w:author="MIGUEL PAÑOS GONZÁLEZ" w:date="2022-10-10T12:32:00Z">
        <w:r>
          <w:t>En cuanto a la forma de la web, nos deberemos centrar en hacer la web de un modo más visual para que los usuarios no se aburran y abandonen la página.</w:t>
        </w:r>
      </w:moveTo>
      <w:ins w:id="27" w:author="MIGUEL PAÑOS GONZÁLEZ" w:date="2022-10-10T12:52:00Z">
        <w:r w:rsidR="008C0FA4">
          <w:t xml:space="preserve"> Esto lo podemos conseguir a</w:t>
        </w:r>
      </w:ins>
      <w:ins w:id="28" w:author="MIGUEL PAÑOS GONZÁLEZ" w:date="2022-10-10T12:53:00Z">
        <w:r w:rsidR="008C0FA4">
          <w:t>compañando el texto descriptivo con algún tipo de multimedia (fotos, vídeos…).</w:t>
        </w:r>
      </w:ins>
    </w:p>
    <w:p w14:paraId="0D20CBBE" w14:textId="08603D13" w:rsidR="00380AD6" w:rsidRDefault="00380AD6" w:rsidP="00380AD6">
      <w:pPr>
        <w:jc w:val="both"/>
        <w:rPr>
          <w:ins w:id="29" w:author="MIGUEL PAÑOS GONZÁLEZ" w:date="2022-10-10T12:37:00Z"/>
        </w:rPr>
      </w:pPr>
      <w:ins w:id="30" w:author="MIGUEL PAÑOS GONZÁLEZ" w:date="2022-10-10T12:35:00Z">
        <w:r>
          <w:t>Por último, respecto al contenido de nuestra web deberá integrarse de varias man</w:t>
        </w:r>
      </w:ins>
      <w:ins w:id="31" w:author="MIGUEL PAÑOS GONZÁLEZ" w:date="2022-10-10T12:36:00Z">
        <w:r>
          <w:t xml:space="preserve">eras en función del interés del usuario. Inicialmente, tendremos una </w:t>
        </w:r>
      </w:ins>
      <w:ins w:id="32" w:author="MIGUEL PAÑOS GONZÁLEZ" w:date="2022-10-10T12:53:00Z">
        <w:r w:rsidR="008C0FA4">
          <w:t xml:space="preserve">descripción general junto a una </w:t>
        </w:r>
      </w:ins>
      <w:ins w:id="33" w:author="MIGUEL PAÑOS GONZÁLEZ" w:date="2022-10-10T12:36:00Z">
        <w:r>
          <w:t xml:space="preserve">lista de los </w:t>
        </w:r>
      </w:ins>
      <w:ins w:id="34" w:author="MIGUEL PAÑOS GONZÁLEZ" w:date="2022-10-10T12:53:00Z">
        <w:r w:rsidR="008C0FA4">
          <w:t>tipo</w:t>
        </w:r>
      </w:ins>
      <w:ins w:id="35" w:author="MIGUEL PAÑOS GONZÁLEZ" w:date="2022-10-10T12:54:00Z">
        <w:r w:rsidR="008C0FA4">
          <w:t>s de volcanes/erupciones e incluir fotos y/o vídeos en cada descripción específica</w:t>
        </w:r>
      </w:ins>
      <w:ins w:id="36" w:author="MIGUEL PAÑOS GONZÁLEZ" w:date="2022-10-10T12:36:00Z">
        <w:r>
          <w:t xml:space="preserve">. </w:t>
        </w:r>
      </w:ins>
    </w:p>
    <w:p w14:paraId="2BFC2638" w14:textId="2A2CA284" w:rsidR="00380AD6" w:rsidRDefault="00380AD6" w:rsidP="00380AD6">
      <w:pPr>
        <w:jc w:val="both"/>
      </w:pPr>
    </w:p>
    <w:p w14:paraId="0D637A5F" w14:textId="77777777" w:rsidR="000D2611" w:rsidRDefault="000D2611" w:rsidP="00380AD6">
      <w:pPr>
        <w:jc w:val="both"/>
        <w:rPr>
          <w:ins w:id="37" w:author="MIGUEL PAÑOS GONZÁLEZ" w:date="2022-10-10T12:38:00Z"/>
        </w:rPr>
      </w:pPr>
    </w:p>
    <w:p w14:paraId="1877B128" w14:textId="73F4FD64" w:rsidR="00380AD6" w:rsidRDefault="00380AD6" w:rsidP="00380AD6">
      <w:pPr>
        <w:pStyle w:val="Ttulo1"/>
        <w:rPr>
          <w:ins w:id="38" w:author="MIGUEL PAÑOS GONZÁLEZ" w:date="2022-10-10T12:39:00Z"/>
        </w:rPr>
      </w:pPr>
      <w:bookmarkStart w:id="39" w:name="_Toc116903804"/>
      <w:ins w:id="40" w:author="MIGUEL PAÑOS GONZÁLEZ" w:date="2022-10-10T12:39:00Z">
        <w:r>
          <w:t>Creación de distintos “</w:t>
        </w:r>
        <w:proofErr w:type="spellStart"/>
        <w:r>
          <w:t>wireframe</w:t>
        </w:r>
        <w:proofErr w:type="spellEnd"/>
        <w:r>
          <w:t>” con distintos patrones de diseño.</w:t>
        </w:r>
        <w:bookmarkEnd w:id="39"/>
      </w:ins>
    </w:p>
    <w:p w14:paraId="18A9DAF5" w14:textId="63CC36E8" w:rsidR="00380AD6" w:rsidRDefault="00380AD6" w:rsidP="00380AD6">
      <w:pPr>
        <w:rPr>
          <w:ins w:id="41" w:author="MIGUEL PAÑOS GONZÁLEZ" w:date="2022-10-10T12:39:00Z"/>
        </w:rPr>
      </w:pPr>
    </w:p>
    <w:p w14:paraId="36D4993A" w14:textId="77777777" w:rsidR="000E3DC1" w:rsidRDefault="00380AD6" w:rsidP="00380AD6">
      <w:pPr>
        <w:jc w:val="both"/>
      </w:pPr>
      <w:ins w:id="42" w:author="MIGUEL PAÑOS GONZÁLEZ" w:date="2022-10-10T12:39:00Z">
        <w:r>
          <w:t xml:space="preserve">Tal como hemos comentado en el apartado anterior, nos tendremos que centrar en patrones de diseño que se centren más </w:t>
        </w:r>
      </w:ins>
      <w:ins w:id="43" w:author="MIGUEL PAÑOS GONZÁLEZ" w:date="2022-10-10T12:40:00Z">
        <w:r>
          <w:t xml:space="preserve">en mostrar la información de manera adecuada. Así pues, </w:t>
        </w:r>
      </w:ins>
      <w:ins w:id="44" w:author="MIGUEL PAÑOS GONZÁLEZ" w:date="2022-10-10T12:43:00Z">
        <w:r w:rsidR="005F4F51">
          <w:t xml:space="preserve">un buen patrón de diseño sería </w:t>
        </w:r>
      </w:ins>
      <w:ins w:id="45" w:author="MIGUEL PAÑOS GONZÁLEZ" w:date="2022-10-10T12:55:00Z">
        <w:r w:rsidR="008C0FA4">
          <w:t xml:space="preserve">un tipo de </w:t>
        </w:r>
        <w:proofErr w:type="spellStart"/>
        <w:r w:rsidR="008C0FA4">
          <w:t>cards</w:t>
        </w:r>
        <w:proofErr w:type="spellEnd"/>
        <w:r w:rsidR="008C0FA4">
          <w:t xml:space="preserve"> de </w:t>
        </w:r>
      </w:ins>
      <w:r w:rsidR="00390452">
        <w:t>contenido,</w:t>
      </w:r>
      <w:ins w:id="46" w:author="MIGUEL PAÑOS GONZÁLEZ" w:date="2022-10-10T12:55:00Z">
        <w:r w:rsidR="008C0FA4">
          <w:t xml:space="preserve"> pero modificado ya que mostraremos </w:t>
        </w:r>
      </w:ins>
      <w:ins w:id="47" w:author="MIGUEL PAÑOS GONZÁLEZ" w:date="2022-10-10T12:56:00Z">
        <w:r w:rsidR="008C0FA4">
          <w:t>una descripción general de lo que vamos a hablar</w:t>
        </w:r>
      </w:ins>
      <w:r w:rsidR="000E3DC1">
        <w:t xml:space="preserve"> junto a un índice asociado a cada artículo</w:t>
      </w:r>
      <w:ins w:id="48" w:author="MIGUEL PAÑOS GONZÁLEZ" w:date="2022-10-10T12:56:00Z">
        <w:r w:rsidR="008C0FA4">
          <w:t>.</w:t>
        </w:r>
      </w:ins>
    </w:p>
    <w:p w14:paraId="69512183" w14:textId="77777777" w:rsidR="00EE35BB" w:rsidRDefault="008C0FA4" w:rsidP="00380AD6">
      <w:pPr>
        <w:jc w:val="both"/>
      </w:pPr>
      <w:ins w:id="49" w:author="MIGUEL PAÑOS GONZÁLEZ" w:date="2022-10-10T12:56:00Z">
        <w:r>
          <w:t xml:space="preserve"> Cuando tengamos que definir varios tipos de erupciones/volcanes usaremos </w:t>
        </w:r>
      </w:ins>
      <w:r w:rsidR="00404D49">
        <w:t xml:space="preserve">una </w:t>
      </w:r>
      <w:r w:rsidR="006364F2">
        <w:t>sección la cual contiene diferentes artículos (&lt;</w:t>
      </w:r>
      <w:proofErr w:type="spellStart"/>
      <w:r w:rsidR="006364F2">
        <w:t>article</w:t>
      </w:r>
      <w:proofErr w:type="spellEnd"/>
      <w:r w:rsidR="006364F2">
        <w:t>&gt;&lt;/</w:t>
      </w:r>
      <w:proofErr w:type="spellStart"/>
      <w:r w:rsidR="006364F2">
        <w:t>article</w:t>
      </w:r>
      <w:proofErr w:type="spellEnd"/>
      <w:r w:rsidR="006364F2">
        <w:t>&gt;)</w:t>
      </w:r>
      <w:ins w:id="50" w:author="MIGUEL PAÑOS GONZÁLEZ" w:date="2022-10-10T12:56:00Z">
        <w:r>
          <w:t xml:space="preserve"> para </w:t>
        </w:r>
      </w:ins>
      <w:r w:rsidR="00404D49">
        <w:t>definir correctamente cada</w:t>
      </w:r>
      <w:ins w:id="51" w:author="MIGUEL PAÑOS GONZÁLEZ" w:date="2022-10-10T12:56:00Z">
        <w:r>
          <w:t xml:space="preserve"> </w:t>
        </w:r>
      </w:ins>
      <w:ins w:id="52" w:author="MIGUEL PAÑOS GONZÁLEZ" w:date="2022-10-10T12:57:00Z">
        <w:r>
          <w:t xml:space="preserve">clasificación que hagamos </w:t>
        </w:r>
      </w:ins>
      <w:r w:rsidR="00390452">
        <w:t xml:space="preserve">para que </w:t>
      </w:r>
      <w:r w:rsidR="000E3DC1">
        <w:t>tenga una estructura homogénea</w:t>
      </w:r>
      <w:ins w:id="53" w:author="MIGUEL PAÑOS GONZÁLEZ" w:date="2022-10-10T12:57:00Z">
        <w:r>
          <w:t>.</w:t>
        </w:r>
      </w:ins>
    </w:p>
    <w:p w14:paraId="2C635DFD" w14:textId="0E4788A0" w:rsidR="00380AD6" w:rsidRDefault="008C0FA4" w:rsidP="00380AD6">
      <w:pPr>
        <w:jc w:val="both"/>
      </w:pPr>
      <w:ins w:id="54" w:author="MIGUEL PAÑOS GONZÁLEZ" w:date="2022-10-10T12:57:00Z">
        <w:r>
          <w:t xml:space="preserve"> Así pues, un</w:t>
        </w:r>
      </w:ins>
      <w:ins w:id="55" w:author="MIGUEL PAÑOS GONZÁLEZ" w:date="2022-10-10T12:59:00Z">
        <w:r w:rsidR="000A23BE">
          <w:t xml:space="preserve"> </w:t>
        </w:r>
      </w:ins>
      <w:r w:rsidR="006364F2">
        <w:t xml:space="preserve">esquema </w:t>
      </w:r>
      <w:proofErr w:type="spellStart"/>
      <w:ins w:id="56" w:author="MIGUEL PAÑOS GONZÁLEZ" w:date="2022-10-10T12:59:00Z">
        <w:r w:rsidR="000A23BE">
          <w:t>wireframe</w:t>
        </w:r>
        <w:proofErr w:type="spellEnd"/>
        <w:r w:rsidR="000A23BE">
          <w:t xml:space="preserve"> adecuado sería algo así:</w:t>
        </w:r>
      </w:ins>
    </w:p>
    <w:p w14:paraId="6B3F5216" w14:textId="3C3CFF62" w:rsidR="00404D49" w:rsidRDefault="00404D49" w:rsidP="00380AD6">
      <w:pPr>
        <w:jc w:val="both"/>
      </w:pPr>
    </w:p>
    <w:p w14:paraId="0B1E1B83" w14:textId="77777777" w:rsidR="00DB1C69" w:rsidRDefault="00DB1C69" w:rsidP="00380AD6">
      <w:pPr>
        <w:jc w:val="both"/>
      </w:pPr>
    </w:p>
    <w:p w14:paraId="7A6FF19A" w14:textId="7BB13B0B" w:rsidR="00404D49" w:rsidRDefault="000E3DC1" w:rsidP="00380AD6">
      <w:pPr>
        <w:jc w:val="both"/>
        <w:rPr>
          <w:ins w:id="57" w:author="MIGUEL PAÑOS GONZÁLEZ" w:date="2022-10-10T12:59:00Z"/>
        </w:rPr>
      </w:pPr>
      <w:r>
        <w:rPr>
          <w:noProof/>
        </w:rPr>
        <w:lastRenderedPageBreak/>
        <w:drawing>
          <wp:inline distT="0" distB="0" distL="0" distR="0" wp14:anchorId="72093527" wp14:editId="3ADE42B0">
            <wp:extent cx="5397500" cy="48704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7500" cy="4870450"/>
                    </a:xfrm>
                    <a:prstGeom prst="rect">
                      <a:avLst/>
                    </a:prstGeom>
                    <a:noFill/>
                    <a:ln>
                      <a:noFill/>
                    </a:ln>
                  </pic:spPr>
                </pic:pic>
              </a:graphicData>
            </a:graphic>
          </wp:inline>
        </w:drawing>
      </w:r>
    </w:p>
    <w:p w14:paraId="2F0BC60C" w14:textId="6F75B6A9" w:rsidR="000A23BE" w:rsidRDefault="000A23BE" w:rsidP="00380AD6">
      <w:pPr>
        <w:jc w:val="both"/>
        <w:rPr>
          <w:ins w:id="58" w:author="MIGUEL PAÑOS GONZÁLEZ" w:date="2022-10-10T12:59:00Z"/>
        </w:rPr>
      </w:pPr>
    </w:p>
    <w:p w14:paraId="7BE18F25" w14:textId="77E384AC" w:rsidR="00390452" w:rsidRDefault="00404D49" w:rsidP="00075CB8">
      <w:pPr>
        <w:jc w:val="both"/>
      </w:pPr>
      <w:r>
        <w:t>Tal como podemos ver en el esquema,</w:t>
      </w:r>
      <w:r w:rsidR="006364F2">
        <w:t xml:space="preserve"> </w:t>
      </w:r>
      <w:r w:rsidR="000E3DC1">
        <w:t>tendremos una barra de navegación con tan solo un botón de home. Cuando estilemos la web, añadiremos botones desplegables en función de lo que quiera ver el usuario.</w:t>
      </w:r>
    </w:p>
    <w:p w14:paraId="736D608B" w14:textId="19A83BB3" w:rsidR="000E3DC1" w:rsidRPr="00EE35BB" w:rsidRDefault="000E3DC1" w:rsidP="00075CB8">
      <w:pPr>
        <w:jc w:val="both"/>
      </w:pPr>
      <w:r>
        <w:t>La primera sección será el índice de la página el cual permite al usuario navegar al artículo que desee. Esto ayudará al usuario a tener la información de una manera esquematizada para ayudarle a encontrar lo que desee.</w:t>
      </w:r>
    </w:p>
    <w:p w14:paraId="20DB88F3" w14:textId="6C49B9FA" w:rsidR="00075CB8" w:rsidRDefault="00075CB8" w:rsidP="00075CB8">
      <w:pPr>
        <w:jc w:val="both"/>
      </w:pPr>
      <w:r>
        <w:t xml:space="preserve">La </w:t>
      </w:r>
      <w:r w:rsidR="000E3DC1">
        <w:t>segunda</w:t>
      </w:r>
      <w:r>
        <w:t xml:space="preserve"> sección contendrá una descripción general del tema que vamos a tratar. En este caso, volcanes</w:t>
      </w:r>
      <w:r w:rsidR="00390452">
        <w:t>. Esta introducción le servirá al usuario como resumen general de la información que mostramos en nuestra web. Gracias a esta introducción, el usuario puede ver si le interesa el tema para seguir leyendo los artículos específicos o bien abandonar la página.</w:t>
      </w:r>
    </w:p>
    <w:p w14:paraId="1FAEEF54" w14:textId="3039D07F" w:rsidR="00075CB8" w:rsidRDefault="00075CB8" w:rsidP="00075CB8">
      <w:pPr>
        <w:jc w:val="both"/>
      </w:pPr>
      <w:r>
        <w:t xml:space="preserve">La </w:t>
      </w:r>
      <w:r w:rsidR="000E3DC1">
        <w:t>tercera</w:t>
      </w:r>
      <w:r>
        <w:t xml:space="preserve"> sección contendrá una serie de artículos</w:t>
      </w:r>
      <w:r w:rsidR="00390452">
        <w:t xml:space="preserve"> específicos</w:t>
      </w:r>
      <w:r>
        <w:t xml:space="preserve"> los cuales contienen a su vez un título y una descripción. En cada artículo trataremos un tema relativo a los volcanes como por ejemplo las erupciones.</w:t>
      </w:r>
    </w:p>
    <w:p w14:paraId="03C3E5AE" w14:textId="4FFC5DB3" w:rsidR="00DB666C" w:rsidRDefault="00DB666C" w:rsidP="00075CB8">
      <w:pPr>
        <w:jc w:val="both"/>
      </w:pPr>
      <w:r>
        <w:t>Por último, tendremos un “</w:t>
      </w:r>
      <w:proofErr w:type="spellStart"/>
      <w:r>
        <w:t>footer</w:t>
      </w:r>
      <w:proofErr w:type="spellEnd"/>
      <w:r>
        <w:t xml:space="preserve">” en el que </w:t>
      </w:r>
      <w:r w:rsidR="003F11ED">
        <w:t>incluiremos información específica que le pueda interesar al usuario tal como térmi</w:t>
      </w:r>
      <w:r w:rsidR="00EF5381">
        <w:t>n</w:t>
      </w:r>
      <w:r w:rsidR="003F11ED">
        <w:t xml:space="preserve">os de uso, </w:t>
      </w:r>
      <w:r w:rsidR="00EF5381">
        <w:t>sobre nosotros, contáctanos</w:t>
      </w:r>
      <w:r w:rsidR="003F11ED">
        <w:t>…</w:t>
      </w:r>
    </w:p>
    <w:p w14:paraId="7B8F96FC" w14:textId="77777777" w:rsidR="00390452" w:rsidRPr="008305CE" w:rsidRDefault="00390452" w:rsidP="00075CB8">
      <w:pPr>
        <w:jc w:val="both"/>
      </w:pPr>
    </w:p>
    <w:p w14:paraId="60832348" w14:textId="77777777" w:rsidR="005F4F51" w:rsidRDefault="005F4F51" w:rsidP="005F4F51">
      <w:pPr>
        <w:pStyle w:val="Sinespaciado"/>
        <w:rPr>
          <w:ins w:id="59" w:author="MIGUEL PAÑOS GONZÁLEZ" w:date="2022-10-10T12:42:00Z"/>
          <w:u w:val="single"/>
        </w:rPr>
      </w:pPr>
    </w:p>
    <w:p w14:paraId="2EFD4998" w14:textId="77777777" w:rsidR="00DB1C69" w:rsidRDefault="00DB1C69" w:rsidP="00637F38">
      <w:pPr>
        <w:pStyle w:val="Ttulo1"/>
      </w:pPr>
    </w:p>
    <w:p w14:paraId="53BCFEB0" w14:textId="63041743" w:rsidR="005F4F51" w:rsidRDefault="00637F38" w:rsidP="00637F38">
      <w:pPr>
        <w:pStyle w:val="Ttulo1"/>
      </w:pPr>
      <w:bookmarkStart w:id="60" w:name="_Toc116903805"/>
      <w:r>
        <w:t xml:space="preserve">Enlace al repositorio de </w:t>
      </w:r>
      <w:proofErr w:type="spellStart"/>
      <w:r>
        <w:t>github</w:t>
      </w:r>
      <w:bookmarkEnd w:id="60"/>
      <w:proofErr w:type="spellEnd"/>
    </w:p>
    <w:p w14:paraId="22D8409B" w14:textId="5D33428A" w:rsidR="00637F38" w:rsidRDefault="00637F38" w:rsidP="00637F38"/>
    <w:p w14:paraId="128C85DF" w14:textId="21ACCB2C" w:rsidR="00637F38" w:rsidRDefault="00637F38" w:rsidP="00637F38">
      <w:r>
        <w:t xml:space="preserve">Finalmente, dejo aquí el </w:t>
      </w:r>
      <w:proofErr w:type="gramStart"/>
      <w:r>
        <w:t>link</w:t>
      </w:r>
      <w:proofErr w:type="gramEnd"/>
      <w:r>
        <w:t xml:space="preserve"> al repositorio en </w:t>
      </w:r>
      <w:proofErr w:type="spellStart"/>
      <w:r>
        <w:t>github</w:t>
      </w:r>
      <w:proofErr w:type="spellEnd"/>
      <w:r>
        <w:t xml:space="preserve"> donde he diseñado un prototipo básico siguiendo el patrón mencionado anteriormente de lo que será esta web.</w:t>
      </w:r>
    </w:p>
    <w:p w14:paraId="7CFB0A75" w14:textId="45CD228A" w:rsidR="00637F38" w:rsidRDefault="00637F38" w:rsidP="00637F38"/>
    <w:p w14:paraId="69B2E1AB" w14:textId="12A6515C" w:rsidR="00637F38" w:rsidRPr="00637F38" w:rsidRDefault="00637F38" w:rsidP="00637F38">
      <w:pPr>
        <w:rPr>
          <w:ins w:id="61" w:author="MIGUEL PAÑOS GONZÁLEZ" w:date="2022-10-10T12:39:00Z"/>
        </w:rPr>
      </w:pPr>
      <w:r>
        <w:fldChar w:fldCharType="begin"/>
      </w:r>
      <w:r>
        <w:instrText xml:space="preserve"> HYPERLINK "https://github.com/miguelpgz/DSI-Practicas-PanosGonzalez-Miguel" </w:instrText>
      </w:r>
      <w:r>
        <w:fldChar w:fldCharType="separate"/>
      </w:r>
      <w:r w:rsidRPr="00637F38">
        <w:rPr>
          <w:rStyle w:val="Hipervnculo"/>
        </w:rPr>
        <w:t>https://github.com/miguelpgz/DSI-Practicas-PanosGonzalez-Miguel</w:t>
      </w:r>
      <w:r>
        <w:fldChar w:fldCharType="end"/>
      </w:r>
    </w:p>
    <w:p w14:paraId="56623EC3" w14:textId="45FD2768" w:rsidR="00380AD6" w:rsidRDefault="00380AD6" w:rsidP="00380AD6">
      <w:pPr>
        <w:jc w:val="both"/>
      </w:pPr>
    </w:p>
    <w:sdt>
      <w:sdtPr>
        <w:rPr>
          <w:rFonts w:asciiTheme="minorHAnsi" w:eastAsiaTheme="minorHAnsi" w:hAnsiTheme="minorHAnsi" w:cstheme="minorBidi"/>
          <w:color w:val="auto"/>
          <w:sz w:val="22"/>
          <w:szCs w:val="22"/>
        </w:rPr>
        <w:id w:val="2135907635"/>
        <w:docPartObj>
          <w:docPartGallery w:val="Bibliographies"/>
          <w:docPartUnique/>
        </w:docPartObj>
      </w:sdtPr>
      <w:sdtContent>
        <w:p w14:paraId="16EF0230" w14:textId="58D809B1" w:rsidR="00E8485A" w:rsidRDefault="00E8485A">
          <w:pPr>
            <w:pStyle w:val="Ttulo1"/>
          </w:pPr>
          <w:r>
            <w:t>Bibliografía</w:t>
          </w:r>
        </w:p>
        <w:p w14:paraId="72F8BE76" w14:textId="77777777" w:rsidR="00E8485A" w:rsidRPr="00E8485A" w:rsidRDefault="00E8485A" w:rsidP="00E8485A"/>
        <w:sdt>
          <w:sdtPr>
            <w:id w:val="111145805"/>
            <w:bibliography/>
          </w:sdtPr>
          <w:sdtContent>
            <w:p w14:paraId="2BFAE551" w14:textId="77777777" w:rsidR="00E8485A" w:rsidRDefault="00E8485A" w:rsidP="00E8485A">
              <w:pPr>
                <w:pStyle w:val="Bibliografa"/>
                <w:ind w:left="720" w:hanging="720"/>
                <w:rPr>
                  <w:noProof/>
                  <w:sz w:val="24"/>
                  <w:szCs w:val="24"/>
                </w:rPr>
              </w:pPr>
              <w:r>
                <w:fldChar w:fldCharType="begin"/>
              </w:r>
              <w:r>
                <w:instrText>BIBLIOGRAPHY</w:instrText>
              </w:r>
              <w:r>
                <w:fldChar w:fldCharType="separate"/>
              </w:r>
              <w:r>
                <w:rPr>
                  <w:noProof/>
                </w:rPr>
                <w:t xml:space="preserve">Refactoring. (s.f.). </w:t>
              </w:r>
              <w:r>
                <w:rPr>
                  <w:i/>
                  <w:iCs/>
                  <w:noProof/>
                </w:rPr>
                <w:t>Patrones de diseño</w:t>
              </w:r>
              <w:r>
                <w:rPr>
                  <w:noProof/>
                </w:rPr>
                <w:t>. Obtenido de https://refactoring.guru/es/design-patterns</w:t>
              </w:r>
            </w:p>
            <w:p w14:paraId="533C2EA4" w14:textId="77777777" w:rsidR="00E8485A" w:rsidRDefault="00E8485A" w:rsidP="00E8485A">
              <w:pPr>
                <w:pStyle w:val="Bibliografa"/>
                <w:ind w:left="720" w:hanging="720"/>
                <w:rPr>
                  <w:noProof/>
                </w:rPr>
              </w:pPr>
              <w:r>
                <w:rPr>
                  <w:noProof/>
                </w:rPr>
                <w:t xml:space="preserve">Universidad de Alicante. (s.f.). </w:t>
              </w:r>
              <w:r>
                <w:rPr>
                  <w:i/>
                  <w:iCs/>
                  <w:noProof/>
                </w:rPr>
                <w:t>Accesibilidad</w:t>
              </w:r>
              <w:r>
                <w:rPr>
                  <w:noProof/>
                </w:rPr>
                <w:t>. Obtenido de http://accesibilidadweb.dlsi.ua.es/</w:t>
              </w:r>
            </w:p>
            <w:p w14:paraId="46D6233B" w14:textId="77777777" w:rsidR="00E8485A" w:rsidRDefault="00E8485A" w:rsidP="00E8485A">
              <w:pPr>
                <w:pStyle w:val="Bibliografa"/>
                <w:ind w:left="720" w:hanging="720"/>
                <w:rPr>
                  <w:noProof/>
                </w:rPr>
              </w:pPr>
              <w:r>
                <w:rPr>
                  <w:noProof/>
                </w:rPr>
                <w:t xml:space="preserve">Universidad de Málaga. (s.f.). </w:t>
              </w:r>
              <w:r>
                <w:rPr>
                  <w:i/>
                  <w:iCs/>
                  <w:noProof/>
                </w:rPr>
                <w:t>Manual de Estilo web 2.0.</w:t>
              </w:r>
              <w:r>
                <w:rPr>
                  <w:noProof/>
                </w:rPr>
                <w:t xml:space="preserve"> </w:t>
              </w:r>
            </w:p>
            <w:p w14:paraId="6A33AF3F" w14:textId="281CF121" w:rsidR="00E8485A" w:rsidRDefault="00E8485A" w:rsidP="00E8485A">
              <w:r>
                <w:rPr>
                  <w:b/>
                  <w:bCs/>
                </w:rPr>
                <w:fldChar w:fldCharType="end"/>
              </w:r>
            </w:p>
          </w:sdtContent>
        </w:sdt>
      </w:sdtContent>
    </w:sdt>
    <w:p w14:paraId="325C995C" w14:textId="77777777" w:rsidR="00E8485A" w:rsidRPr="00E8485A" w:rsidRDefault="00E8485A" w:rsidP="00E8485A"/>
    <w:p w14:paraId="1827003B" w14:textId="2B409BC5" w:rsidR="00DB1C69" w:rsidRDefault="00DB1C69" w:rsidP="00DB1C69"/>
    <w:p w14:paraId="68A4A137" w14:textId="77777777" w:rsidR="00DB1C69" w:rsidRPr="00DB1C69" w:rsidRDefault="00DB1C69" w:rsidP="00DB1C69">
      <w:pPr>
        <w:rPr>
          <w:moveTo w:id="62" w:author="MIGUEL PAÑOS GONZÁLEZ" w:date="2022-10-10T12:32:00Z"/>
        </w:rPr>
      </w:pPr>
    </w:p>
    <w:moveToRangeEnd w:id="25"/>
    <w:p w14:paraId="3F1B5560" w14:textId="77777777" w:rsidR="00380AD6" w:rsidRDefault="00380AD6">
      <w:pPr>
        <w:jc w:val="both"/>
        <w:rPr>
          <w:ins w:id="63" w:author="MIGUEL PAÑOS GONZÁLEZ" w:date="2022-10-10T12:29:00Z"/>
        </w:rPr>
        <w:pPrChange w:id="64" w:author="MIGUEL PAÑOS GONZÁLEZ" w:date="2022-10-10T12:30:00Z">
          <w:pPr/>
        </w:pPrChange>
      </w:pPr>
    </w:p>
    <w:p w14:paraId="69525377" w14:textId="77777777" w:rsidR="00B073B2" w:rsidRDefault="00B073B2" w:rsidP="00EA7339">
      <w:pPr>
        <w:jc w:val="both"/>
        <w:rPr>
          <w:ins w:id="65" w:author="MIGUEL PAÑOS GONZÁLEZ" w:date="2022-10-10T12:30:00Z"/>
        </w:rPr>
      </w:pPr>
    </w:p>
    <w:p w14:paraId="465B7D66" w14:textId="77777777" w:rsidR="00EA7339" w:rsidRDefault="00EA7339">
      <w:pPr>
        <w:jc w:val="both"/>
        <w:rPr>
          <w:ins w:id="66" w:author="MIGUEL PAÑOS GONZÁLEZ" w:date="2022-10-10T12:28:00Z"/>
        </w:rPr>
        <w:pPrChange w:id="67" w:author="MIGUEL PAÑOS GONZÁLEZ" w:date="2022-10-10T12:30:00Z">
          <w:pPr/>
        </w:pPrChange>
      </w:pPr>
    </w:p>
    <w:p w14:paraId="1358C09B" w14:textId="761066F6" w:rsidR="00EA7339" w:rsidRDefault="00EA7339" w:rsidP="004C288E">
      <w:pPr>
        <w:rPr>
          <w:ins w:id="68" w:author="MIGUEL PAÑOS GONZÁLEZ" w:date="2022-10-10T12:25:00Z"/>
        </w:rPr>
      </w:pPr>
    </w:p>
    <w:p w14:paraId="45F097FB" w14:textId="77777777" w:rsidR="00A153B7" w:rsidRDefault="00A153B7" w:rsidP="004C288E"/>
    <w:p w14:paraId="75B31449" w14:textId="77777777" w:rsidR="00A153B7" w:rsidRDefault="00A153B7" w:rsidP="004C288E"/>
    <w:p w14:paraId="26D3AEAA" w14:textId="77777777" w:rsidR="004C288E" w:rsidRPr="004C288E" w:rsidRDefault="004C288E" w:rsidP="004C288E"/>
    <w:sectPr w:rsidR="004C288E" w:rsidRPr="004C288E" w:rsidSect="004C288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52E78"/>
    <w:multiLevelType w:val="hybridMultilevel"/>
    <w:tmpl w:val="F1B44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144792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GUEL PAÑOS GONZÁLEZ">
    <w15:presenceInfo w15:providerId="AD" w15:userId="S::Miguel.Panos@alu.uclm.es::bbbe1dcb-7d4d-4655-a817-1894b3ec9a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BCD"/>
    <w:rsid w:val="00065694"/>
    <w:rsid w:val="00075CB8"/>
    <w:rsid w:val="000A23BE"/>
    <w:rsid w:val="000D2611"/>
    <w:rsid w:val="000E3DC1"/>
    <w:rsid w:val="00380AD6"/>
    <w:rsid w:val="00390452"/>
    <w:rsid w:val="003F11ED"/>
    <w:rsid w:val="00404D49"/>
    <w:rsid w:val="004C288E"/>
    <w:rsid w:val="00517FEE"/>
    <w:rsid w:val="005F4F51"/>
    <w:rsid w:val="00631450"/>
    <w:rsid w:val="0063427A"/>
    <w:rsid w:val="006364F2"/>
    <w:rsid w:val="00637F38"/>
    <w:rsid w:val="008305CE"/>
    <w:rsid w:val="008C0FA4"/>
    <w:rsid w:val="00A153B7"/>
    <w:rsid w:val="00B073B2"/>
    <w:rsid w:val="00DB1C69"/>
    <w:rsid w:val="00DB666C"/>
    <w:rsid w:val="00E8485A"/>
    <w:rsid w:val="00EA7339"/>
    <w:rsid w:val="00EE35BB"/>
    <w:rsid w:val="00EF5381"/>
    <w:rsid w:val="00F47B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537C6"/>
  <w15:chartTrackingRefBased/>
  <w15:docId w15:val="{6B445F31-1E50-4E1E-A5B0-8EF53522B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28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C288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C288E"/>
    <w:rPr>
      <w:rFonts w:eastAsiaTheme="minorEastAsia"/>
      <w:lang w:eastAsia="es-ES"/>
    </w:rPr>
  </w:style>
  <w:style w:type="character" w:customStyle="1" w:styleId="Ttulo1Car">
    <w:name w:val="Título 1 Car"/>
    <w:basedOn w:val="Fuentedeprrafopredeter"/>
    <w:link w:val="Ttulo1"/>
    <w:uiPriority w:val="9"/>
    <w:rsid w:val="004C288E"/>
    <w:rPr>
      <w:rFonts w:asciiTheme="majorHAnsi" w:eastAsiaTheme="majorEastAsia" w:hAnsiTheme="majorHAnsi" w:cstheme="majorBidi"/>
      <w:color w:val="2F5496" w:themeColor="accent1" w:themeShade="BF"/>
      <w:sz w:val="32"/>
      <w:szCs w:val="32"/>
    </w:rPr>
  </w:style>
  <w:style w:type="paragraph" w:styleId="Revisin">
    <w:name w:val="Revision"/>
    <w:hidden/>
    <w:uiPriority w:val="99"/>
    <w:semiHidden/>
    <w:rsid w:val="00A153B7"/>
    <w:pPr>
      <w:spacing w:after="0" w:line="240" w:lineRule="auto"/>
    </w:pPr>
  </w:style>
  <w:style w:type="paragraph" w:styleId="Prrafodelista">
    <w:name w:val="List Paragraph"/>
    <w:basedOn w:val="Normal"/>
    <w:uiPriority w:val="34"/>
    <w:qFormat/>
    <w:rsid w:val="00075CB8"/>
    <w:pPr>
      <w:ind w:left="720"/>
      <w:contextualSpacing/>
    </w:pPr>
  </w:style>
  <w:style w:type="character" w:styleId="Hipervnculo">
    <w:name w:val="Hyperlink"/>
    <w:basedOn w:val="Fuentedeprrafopredeter"/>
    <w:uiPriority w:val="99"/>
    <w:unhideWhenUsed/>
    <w:rsid w:val="00637F38"/>
    <w:rPr>
      <w:color w:val="0563C1" w:themeColor="hyperlink"/>
      <w:u w:val="single"/>
    </w:rPr>
  </w:style>
  <w:style w:type="character" w:styleId="Mencinsinresolver">
    <w:name w:val="Unresolved Mention"/>
    <w:basedOn w:val="Fuentedeprrafopredeter"/>
    <w:uiPriority w:val="99"/>
    <w:semiHidden/>
    <w:unhideWhenUsed/>
    <w:rsid w:val="00637F38"/>
    <w:rPr>
      <w:color w:val="605E5C"/>
      <w:shd w:val="clear" w:color="auto" w:fill="E1DFDD"/>
    </w:rPr>
  </w:style>
  <w:style w:type="paragraph" w:styleId="TtuloTDC">
    <w:name w:val="TOC Heading"/>
    <w:basedOn w:val="Ttulo1"/>
    <w:next w:val="Normal"/>
    <w:uiPriority w:val="39"/>
    <w:unhideWhenUsed/>
    <w:qFormat/>
    <w:rsid w:val="00DB1C69"/>
    <w:pPr>
      <w:outlineLvl w:val="9"/>
    </w:pPr>
    <w:rPr>
      <w:lang w:eastAsia="es-ES"/>
    </w:rPr>
  </w:style>
  <w:style w:type="paragraph" w:styleId="TDC1">
    <w:name w:val="toc 1"/>
    <w:basedOn w:val="Normal"/>
    <w:next w:val="Normal"/>
    <w:autoRedefine/>
    <w:uiPriority w:val="39"/>
    <w:unhideWhenUsed/>
    <w:rsid w:val="00DB1C69"/>
    <w:pPr>
      <w:spacing w:after="100"/>
    </w:pPr>
  </w:style>
  <w:style w:type="paragraph" w:styleId="Bibliografa">
    <w:name w:val="Bibliography"/>
    <w:basedOn w:val="Normal"/>
    <w:next w:val="Normal"/>
    <w:uiPriority w:val="37"/>
    <w:unhideWhenUsed/>
    <w:rsid w:val="00E84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861939">
      <w:bodyDiv w:val="1"/>
      <w:marLeft w:val="0"/>
      <w:marRight w:val="0"/>
      <w:marTop w:val="0"/>
      <w:marBottom w:val="0"/>
      <w:divBdr>
        <w:top w:val="none" w:sz="0" w:space="0" w:color="auto"/>
        <w:left w:val="none" w:sz="0" w:space="0" w:color="auto"/>
        <w:bottom w:val="none" w:sz="0" w:space="0" w:color="auto"/>
        <w:right w:val="none" w:sz="0" w:space="0" w:color="auto"/>
      </w:divBdr>
    </w:div>
    <w:div w:id="213378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Uni1</b:Tag>
    <b:SourceType>Report</b:SourceType>
    <b:Guid>{2F2D7F85-9EC7-4FAC-87A4-442E7D913307}</b:Guid>
    <b:Title>Manual de Estilo web 2.0</b:Title>
    <b:Author>
      <b:Author>
        <b:Corporate>Universidad de Málaga</b:Corporate>
      </b:Author>
    </b:Author>
    <b:RefOrder>1</b:RefOrder>
  </b:Source>
  <b:Source>
    <b:Tag>Ref</b:Tag>
    <b:SourceType>InternetSite</b:SourceType>
    <b:Guid>{D0F849BA-C80E-497F-9350-9585A67516EF}</b:Guid>
    <b:Author>
      <b:Author>
        <b:Corporate>Refactoring</b:Corporate>
      </b:Author>
    </b:Author>
    <b:Title>Patrones de diseño</b:Title>
    <b:URL>https://refactoring.guru/es/design-patterns</b:URL>
    <b:RefOrder>2</b:RefOrder>
  </b:Source>
  <b:Source>
    <b:Tag>Uni</b:Tag>
    <b:SourceType>InternetSite</b:SourceType>
    <b:Guid>{8B5726E4-1484-4FC3-91B5-D1292C8E2CEB}</b:Guid>
    <b:Title>Accesibilidad</b:Title>
    <b:Author>
      <b:Author>
        <b:Corporate>Universidad de Alicante</b:Corporate>
      </b:Author>
    </b:Author>
    <b:URL>http://accesibilidadweb.dlsi.ua.es/</b:URL>
    <b:RefOrder>3</b:RefOrder>
  </b:Source>
</b:Sources>
</file>

<file path=customXml/itemProps1.xml><?xml version="1.0" encoding="utf-8"?>
<ds:datastoreItem xmlns:ds="http://schemas.openxmlformats.org/officeDocument/2006/customXml" ds:itemID="{5FC0D761-E896-4784-AAE4-9897FA356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Pages>
  <Words>983</Words>
  <Characters>5410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Practica 1 sistemas interactivos</vt:lpstr>
    </vt:vector>
  </TitlesOfParts>
  <Company>Escuela Superior de ingeniería informática</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1 sistemas interactivos</dc:title>
  <dc:subject>Miguel Paños González</dc:subject>
  <dc:creator>MIGUEL PAÑOS GONZÁLEZ</dc:creator>
  <cp:keywords/>
  <dc:description/>
  <cp:lastModifiedBy>MIGUEL PAÑOS GONZÁLEZ</cp:lastModifiedBy>
  <cp:revision>17</cp:revision>
  <dcterms:created xsi:type="dcterms:W3CDTF">2022-10-10T10:04:00Z</dcterms:created>
  <dcterms:modified xsi:type="dcterms:W3CDTF">2022-10-18T12:12:00Z</dcterms:modified>
  <cp:category>4º curso</cp:category>
</cp:coreProperties>
</file>